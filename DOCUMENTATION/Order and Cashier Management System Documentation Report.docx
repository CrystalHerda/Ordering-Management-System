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55CA1" w14:textId="109B42B5" w:rsidR="00793A8F" w:rsidRDefault="00926E31" w:rsidP="00926E31">
      <w:pPr>
        <w:jc w:val="center"/>
        <w:rPr>
          <w:b/>
          <w:bCs/>
          <w:sz w:val="40"/>
          <w:szCs w:val="40"/>
        </w:rPr>
      </w:pPr>
      <w:r w:rsidRPr="00926E31">
        <w:rPr>
          <w:b/>
          <w:bCs/>
          <w:sz w:val="40"/>
          <w:szCs w:val="40"/>
        </w:rPr>
        <w:t>Order and Cashier Management System</w:t>
      </w:r>
    </w:p>
    <w:p w14:paraId="014F8224" w14:textId="62D0CD0A" w:rsidR="00926E31" w:rsidRDefault="00926E31" w:rsidP="00926E31">
      <w:pPr>
        <w:rPr>
          <w:sz w:val="24"/>
          <w:szCs w:val="24"/>
        </w:rPr>
      </w:pPr>
      <w:r w:rsidRPr="00926E31">
        <w:rPr>
          <w:sz w:val="24"/>
          <w:szCs w:val="24"/>
        </w:rPr>
        <w:t>Overview</w:t>
      </w:r>
    </w:p>
    <w:p w14:paraId="41D5121E" w14:textId="6FBB9E35" w:rsidR="00926E31" w:rsidRDefault="00926E31" w:rsidP="00926E31">
      <w:pPr>
        <w:rPr>
          <w:sz w:val="24"/>
          <w:szCs w:val="24"/>
        </w:rPr>
      </w:pPr>
      <w:r w:rsidRPr="00926E31">
        <w:rPr>
          <w:sz w:val="24"/>
          <w:szCs w:val="24"/>
        </w:rPr>
        <w:t>The O</w:t>
      </w:r>
      <w:r w:rsidRPr="00926E31">
        <w:rPr>
          <w:sz w:val="24"/>
          <w:szCs w:val="24"/>
        </w:rPr>
        <w:t>rder and Cashier Management Project</w:t>
      </w:r>
      <w:r w:rsidRPr="00926E31">
        <w:rPr>
          <w:sz w:val="24"/>
          <w:szCs w:val="24"/>
        </w:rPr>
        <w:t xml:space="preserve"> </w:t>
      </w:r>
      <w:r w:rsidRPr="00926E31">
        <w:rPr>
          <w:sz w:val="24"/>
          <w:szCs w:val="24"/>
        </w:rPr>
        <w:t xml:space="preserve">is </w:t>
      </w:r>
      <w:proofErr w:type="spellStart"/>
      <w:r w:rsidRPr="00926E31">
        <w:rPr>
          <w:sz w:val="24"/>
          <w:szCs w:val="24"/>
        </w:rPr>
        <w:t>a</w:t>
      </w:r>
      <w:proofErr w:type="spellEnd"/>
      <w:r w:rsidRPr="00926E31">
        <w:rPr>
          <w:sz w:val="24"/>
          <w:szCs w:val="24"/>
        </w:rPr>
        <w:t xml:space="preserve"> System that manage the </w:t>
      </w:r>
      <w:r w:rsidRPr="00926E31">
        <w:rPr>
          <w:sz w:val="24"/>
          <w:szCs w:val="24"/>
        </w:rPr>
        <w:t>employee management, order processing, inventory tracking, and sales monitoring. The system features role-based access, where administrators manage employees, stocks, and sales, while cashiers handle orders and payments.</w:t>
      </w:r>
    </w:p>
    <w:p w14:paraId="2D49D71E" w14:textId="77777777" w:rsidR="00926E31" w:rsidRDefault="00926E31" w:rsidP="00926E31">
      <w:pPr>
        <w:rPr>
          <w:sz w:val="24"/>
          <w:szCs w:val="24"/>
        </w:rPr>
      </w:pPr>
    </w:p>
    <w:p w14:paraId="7CEDA5D7" w14:textId="3C4CA3D7" w:rsidR="00926E31" w:rsidRDefault="00926E31" w:rsidP="00926E31">
      <w:pPr>
        <w:rPr>
          <w:sz w:val="24"/>
          <w:szCs w:val="24"/>
        </w:rPr>
      </w:pPr>
      <w:r>
        <w:rPr>
          <w:sz w:val="24"/>
          <w:szCs w:val="24"/>
        </w:rPr>
        <w:t xml:space="preserve">Features </w:t>
      </w:r>
    </w:p>
    <w:p w14:paraId="326B96AD" w14:textId="61560552" w:rsidR="00926E31" w:rsidRDefault="00926E31" w:rsidP="00926E31">
      <w:pPr>
        <w:rPr>
          <w:sz w:val="24"/>
          <w:szCs w:val="24"/>
        </w:rPr>
      </w:pPr>
      <w:r>
        <w:rPr>
          <w:sz w:val="24"/>
          <w:szCs w:val="24"/>
        </w:rPr>
        <w:t xml:space="preserve">User </w:t>
      </w:r>
      <w:proofErr w:type="gramStart"/>
      <w:r>
        <w:rPr>
          <w:sz w:val="24"/>
          <w:szCs w:val="24"/>
        </w:rPr>
        <w:t>Authentication :</w:t>
      </w:r>
      <w:proofErr w:type="gramEnd"/>
      <w:r>
        <w:rPr>
          <w:sz w:val="24"/>
          <w:szCs w:val="24"/>
        </w:rPr>
        <w:t xml:space="preserve"> Secure log in functionality for users.</w:t>
      </w:r>
    </w:p>
    <w:p w14:paraId="176BF677" w14:textId="445DFAA1" w:rsidR="00926E31" w:rsidRDefault="00926E31" w:rsidP="00926E31">
      <w:pPr>
        <w:rPr>
          <w:sz w:val="24"/>
          <w:szCs w:val="24"/>
        </w:rPr>
      </w:pPr>
      <w:r>
        <w:rPr>
          <w:sz w:val="24"/>
          <w:szCs w:val="24"/>
        </w:rPr>
        <w:t>CRUD Operations for users: Create, Read, Update, Delete user information.</w:t>
      </w:r>
    </w:p>
    <w:p w14:paraId="0BF96D6E" w14:textId="3EBD7ED2" w:rsidR="00926E31" w:rsidRDefault="00926E31" w:rsidP="00926E31">
      <w:p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proofErr w:type="gramStart"/>
      <w:r>
        <w:rPr>
          <w:sz w:val="24"/>
          <w:szCs w:val="24"/>
        </w:rPr>
        <w:t>Sales :</w:t>
      </w:r>
      <w:proofErr w:type="gramEnd"/>
      <w:r>
        <w:rPr>
          <w:sz w:val="24"/>
          <w:szCs w:val="24"/>
        </w:rPr>
        <w:t xml:space="preserve"> functionality to view sales.</w:t>
      </w:r>
    </w:p>
    <w:p w14:paraId="0B5932C1" w14:textId="6CDEC7FE" w:rsidR="00926E31" w:rsidRDefault="00926E31" w:rsidP="00926E31">
      <w:pPr>
        <w:rPr>
          <w:sz w:val="24"/>
          <w:szCs w:val="24"/>
        </w:rPr>
      </w:pPr>
      <w:r>
        <w:rPr>
          <w:sz w:val="24"/>
          <w:szCs w:val="24"/>
        </w:rPr>
        <w:t xml:space="preserve">View </w:t>
      </w:r>
      <w:proofErr w:type="gramStart"/>
      <w:r>
        <w:rPr>
          <w:sz w:val="24"/>
          <w:szCs w:val="24"/>
        </w:rPr>
        <w:t>Stocks :</w:t>
      </w:r>
      <w:proofErr w:type="gramEnd"/>
      <w:r>
        <w:rPr>
          <w:sz w:val="24"/>
          <w:szCs w:val="24"/>
        </w:rPr>
        <w:t xml:space="preserve"> functionality to view and update stocks</w:t>
      </w:r>
    </w:p>
    <w:p w14:paraId="79691C89" w14:textId="77777777" w:rsidR="00926E31" w:rsidRDefault="00926E31" w:rsidP="00926E31">
      <w:pPr>
        <w:rPr>
          <w:sz w:val="24"/>
          <w:szCs w:val="24"/>
        </w:rPr>
      </w:pPr>
    </w:p>
    <w:p w14:paraId="412D0E2C" w14:textId="4B7B7C63" w:rsidR="00926E31" w:rsidRDefault="00926E31" w:rsidP="00926E31">
      <w:pPr>
        <w:rPr>
          <w:b/>
          <w:bCs/>
          <w:sz w:val="32"/>
          <w:szCs w:val="32"/>
        </w:rPr>
      </w:pPr>
      <w:r w:rsidRPr="00926E31">
        <w:rPr>
          <w:b/>
          <w:bCs/>
          <w:sz w:val="32"/>
          <w:szCs w:val="32"/>
        </w:rPr>
        <w:t>Screenshots of CRUD Functionality</w:t>
      </w:r>
    </w:p>
    <w:p w14:paraId="352A4D6F" w14:textId="43CAA63A" w:rsidR="00926E31" w:rsidRDefault="00926E31" w:rsidP="00926E31">
      <w:pPr>
        <w:rPr>
          <w:sz w:val="32"/>
          <w:szCs w:val="32"/>
        </w:rPr>
      </w:pPr>
      <w:r>
        <w:rPr>
          <w:sz w:val="32"/>
          <w:szCs w:val="32"/>
        </w:rPr>
        <w:t xml:space="preserve">Log in </w:t>
      </w:r>
    </w:p>
    <w:p w14:paraId="57037EFA" w14:textId="682FFA9A" w:rsidR="00926E31" w:rsidRDefault="00926E31" w:rsidP="00926E31">
      <w:pPr>
        <w:rPr>
          <w:sz w:val="32"/>
          <w:szCs w:val="32"/>
        </w:rPr>
      </w:pPr>
      <w:r w:rsidRPr="00926E31">
        <w:rPr>
          <w:sz w:val="32"/>
          <w:szCs w:val="32"/>
        </w:rPr>
        <w:drawing>
          <wp:inline distT="0" distB="0" distL="0" distR="0" wp14:anchorId="13ADD930" wp14:editId="0F71C7DA">
            <wp:extent cx="5239481" cy="3181794"/>
            <wp:effectExtent l="0" t="0" r="0" b="0"/>
            <wp:docPr id="214337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70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CD4" w14:textId="77777777" w:rsidR="00926E31" w:rsidRDefault="00926E31" w:rsidP="00926E31">
      <w:pPr>
        <w:rPr>
          <w:sz w:val="32"/>
          <w:szCs w:val="32"/>
        </w:rPr>
      </w:pPr>
    </w:p>
    <w:p w14:paraId="454716FC" w14:textId="2DEAFE01" w:rsidR="00926E31" w:rsidRDefault="00250AEC" w:rsidP="00926E31">
      <w:pPr>
        <w:rPr>
          <w:ins w:id="0" w:author="Crysta Joy Herda" w:date="2025-03-11T14:01:00Z" w16du:dateUtc="2025-03-11T06:01:00Z"/>
          <w:sz w:val="32"/>
          <w:szCs w:val="32"/>
        </w:rPr>
      </w:pPr>
      <w:r w:rsidRPr="00DC6810">
        <w:rPr>
          <w:sz w:val="32"/>
          <w:szCs w:val="32"/>
        </w:rPr>
        <w:drawing>
          <wp:anchor distT="0" distB="0" distL="114300" distR="114300" simplePos="0" relativeHeight="251657216" behindDoc="0" locked="0" layoutInCell="1" allowOverlap="1" wp14:anchorId="4795169D" wp14:editId="40568DDD">
            <wp:simplePos x="0" y="0"/>
            <wp:positionH relativeFrom="margin">
              <wp:posOffset>-287286</wp:posOffset>
            </wp:positionH>
            <wp:positionV relativeFrom="paragraph">
              <wp:posOffset>370471</wp:posOffset>
            </wp:positionV>
            <wp:extent cx="5943600" cy="4417060"/>
            <wp:effectExtent l="0" t="0" r="0" b="2540"/>
            <wp:wrapNone/>
            <wp:docPr id="26113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091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E31">
        <w:rPr>
          <w:sz w:val="32"/>
          <w:szCs w:val="32"/>
        </w:rPr>
        <w:t>Add Employee</w:t>
      </w:r>
    </w:p>
    <w:p w14:paraId="1E55E69C" w14:textId="2B2E6525" w:rsidR="00250AEC" w:rsidRDefault="00250AEC" w:rsidP="00926E31">
      <w:pPr>
        <w:rPr>
          <w:ins w:id="1" w:author="Crysta Joy Herda" w:date="2025-03-11T14:01:00Z" w16du:dateUtc="2025-03-11T06:01:00Z"/>
          <w:sz w:val="32"/>
          <w:szCs w:val="32"/>
        </w:rPr>
      </w:pPr>
    </w:p>
    <w:p w14:paraId="078A7587" w14:textId="2D49FAEB" w:rsidR="00250AEC" w:rsidRDefault="00250AEC" w:rsidP="00926E31">
      <w:pPr>
        <w:rPr>
          <w:ins w:id="2" w:author="Crysta Joy Herda" w:date="2025-03-11T14:01:00Z" w16du:dateUtc="2025-03-11T06:01:00Z"/>
          <w:sz w:val="32"/>
          <w:szCs w:val="32"/>
        </w:rPr>
      </w:pPr>
    </w:p>
    <w:p w14:paraId="088ACAD8" w14:textId="20A862BA" w:rsidR="00250AEC" w:rsidRDefault="00250AEC" w:rsidP="00926E31">
      <w:pPr>
        <w:rPr>
          <w:ins w:id="3" w:author="Crysta Joy Herda" w:date="2025-03-11T14:01:00Z" w16du:dateUtc="2025-03-11T06:01:00Z"/>
          <w:sz w:val="32"/>
          <w:szCs w:val="32"/>
        </w:rPr>
      </w:pPr>
    </w:p>
    <w:p w14:paraId="19C55228" w14:textId="6F671834" w:rsidR="00250AEC" w:rsidRDefault="00250AEC" w:rsidP="00926E31">
      <w:pPr>
        <w:rPr>
          <w:ins w:id="4" w:author="Crysta Joy Herda" w:date="2025-03-11T14:01:00Z" w16du:dateUtc="2025-03-11T06:01:00Z"/>
          <w:sz w:val="32"/>
          <w:szCs w:val="32"/>
        </w:rPr>
      </w:pPr>
    </w:p>
    <w:p w14:paraId="282B1DAE" w14:textId="77777777" w:rsidR="00250AEC" w:rsidRDefault="00250AEC" w:rsidP="00926E31">
      <w:pPr>
        <w:rPr>
          <w:ins w:id="5" w:author="Crysta Joy Herda" w:date="2025-03-11T14:01:00Z" w16du:dateUtc="2025-03-11T06:01:00Z"/>
          <w:sz w:val="32"/>
          <w:szCs w:val="32"/>
        </w:rPr>
      </w:pPr>
    </w:p>
    <w:p w14:paraId="111BD3BC" w14:textId="77777777" w:rsidR="00250AEC" w:rsidRDefault="00250AEC" w:rsidP="00926E31">
      <w:pPr>
        <w:rPr>
          <w:ins w:id="6" w:author="Crysta Joy Herda" w:date="2025-03-11T14:01:00Z" w16du:dateUtc="2025-03-11T06:01:00Z"/>
          <w:sz w:val="32"/>
          <w:szCs w:val="32"/>
        </w:rPr>
      </w:pPr>
    </w:p>
    <w:p w14:paraId="0395EE54" w14:textId="56E4B44E" w:rsidR="00250AEC" w:rsidRDefault="00250AEC" w:rsidP="00926E31">
      <w:pPr>
        <w:rPr>
          <w:ins w:id="7" w:author="Crysta Joy Herda" w:date="2025-03-11T14:01:00Z" w16du:dateUtc="2025-03-11T06:01:00Z"/>
          <w:sz w:val="32"/>
          <w:szCs w:val="32"/>
        </w:rPr>
      </w:pPr>
    </w:p>
    <w:p w14:paraId="604A2648" w14:textId="77777777" w:rsidR="00250AEC" w:rsidRDefault="00250AEC" w:rsidP="00926E31">
      <w:pPr>
        <w:rPr>
          <w:ins w:id="8" w:author="Crysta Joy Herda" w:date="2025-03-11T14:01:00Z" w16du:dateUtc="2025-03-11T06:01:00Z"/>
          <w:sz w:val="32"/>
          <w:szCs w:val="32"/>
        </w:rPr>
      </w:pPr>
    </w:p>
    <w:p w14:paraId="57F485E5" w14:textId="77777777" w:rsidR="00250AEC" w:rsidRDefault="00250AEC" w:rsidP="00926E31">
      <w:pPr>
        <w:rPr>
          <w:ins w:id="9" w:author="Crysta Joy Herda" w:date="2025-03-11T14:01:00Z" w16du:dateUtc="2025-03-11T06:01:00Z"/>
          <w:sz w:val="32"/>
          <w:szCs w:val="32"/>
        </w:rPr>
      </w:pPr>
    </w:p>
    <w:p w14:paraId="7E94BB71" w14:textId="77777777" w:rsidR="00250AEC" w:rsidRDefault="00250AEC" w:rsidP="00926E31">
      <w:pPr>
        <w:rPr>
          <w:ins w:id="10" w:author="Crysta Joy Herda" w:date="2025-03-11T14:01:00Z" w16du:dateUtc="2025-03-11T06:01:00Z"/>
          <w:sz w:val="32"/>
          <w:szCs w:val="32"/>
        </w:rPr>
      </w:pPr>
    </w:p>
    <w:p w14:paraId="7B3E36A0" w14:textId="261530E7" w:rsidR="00250AEC" w:rsidRDefault="00250AEC" w:rsidP="00926E31">
      <w:pPr>
        <w:rPr>
          <w:ins w:id="11" w:author="Crysta Joy Herda" w:date="2025-03-11T14:01:00Z" w16du:dateUtc="2025-03-11T06:01:00Z"/>
          <w:sz w:val="32"/>
          <w:szCs w:val="32"/>
        </w:rPr>
      </w:pPr>
    </w:p>
    <w:p w14:paraId="38434911" w14:textId="72EE8AE5" w:rsidR="00250AEC" w:rsidRDefault="00250AEC" w:rsidP="00926E31">
      <w:pPr>
        <w:rPr>
          <w:ins w:id="12" w:author="Crysta Joy Herda" w:date="2025-03-11T14:01:00Z" w16du:dateUtc="2025-03-11T06:01:00Z"/>
          <w:sz w:val="32"/>
          <w:szCs w:val="32"/>
        </w:rPr>
      </w:pPr>
    </w:p>
    <w:p w14:paraId="68F455DB" w14:textId="77777777" w:rsidR="00250AEC" w:rsidRDefault="00250AEC" w:rsidP="00926E31">
      <w:pPr>
        <w:rPr>
          <w:sz w:val="32"/>
          <w:szCs w:val="32"/>
        </w:rPr>
      </w:pPr>
    </w:p>
    <w:p w14:paraId="64513346" w14:textId="592ECB9B" w:rsidR="00926E31" w:rsidDel="00DC6810" w:rsidRDefault="00250AEC" w:rsidP="00926E31">
      <w:pPr>
        <w:rPr>
          <w:del w:id="13" w:author="Crysta Joy Herda" w:date="2025-03-11T13:50:00Z" w16du:dateUtc="2025-03-11T05:50:00Z"/>
          <w:sz w:val="32"/>
          <w:szCs w:val="32"/>
        </w:rPr>
      </w:pPr>
      <w:ins w:id="14" w:author="Crysta Joy Herda" w:date="2025-03-11T13:50:00Z" w16du:dateUtc="2025-03-11T05:50:00Z">
        <w:r w:rsidRPr="00DC6810">
          <w:rPr>
            <w:sz w:val="32"/>
            <w:szCs w:val="32"/>
          </w:rPr>
          <w:drawing>
            <wp:anchor distT="0" distB="0" distL="114300" distR="114300" simplePos="0" relativeHeight="251658240" behindDoc="0" locked="0" layoutInCell="1" allowOverlap="1" wp14:anchorId="09A16F59" wp14:editId="4D149D48">
              <wp:simplePos x="0" y="0"/>
              <wp:positionH relativeFrom="margin">
                <wp:posOffset>-223284</wp:posOffset>
              </wp:positionH>
              <wp:positionV relativeFrom="paragraph">
                <wp:posOffset>315595</wp:posOffset>
              </wp:positionV>
              <wp:extent cx="5943600" cy="3496310"/>
              <wp:effectExtent l="0" t="0" r="0" b="8890"/>
              <wp:wrapNone/>
              <wp:docPr id="28980284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63048513" name=""/>
                      <pic:cNvPicPr/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496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</w:p>
    <w:p w14:paraId="09B3A09E" w14:textId="77777777" w:rsidR="00DC6810" w:rsidDel="00DC6810" w:rsidRDefault="00DC6810" w:rsidP="00926E31">
      <w:pPr>
        <w:rPr>
          <w:del w:id="15" w:author="Crysta Joy Herda" w:date="2025-03-11T13:50:00Z" w16du:dateUtc="2025-03-11T05:50:00Z"/>
          <w:sz w:val="32"/>
          <w:szCs w:val="32"/>
        </w:rPr>
      </w:pPr>
    </w:p>
    <w:p w14:paraId="77652EC7" w14:textId="77777777" w:rsidR="00DC6810" w:rsidDel="00DC6810" w:rsidRDefault="00DC6810" w:rsidP="00926E31">
      <w:pPr>
        <w:rPr>
          <w:del w:id="16" w:author="Crysta Joy Herda" w:date="2025-03-11T13:50:00Z" w16du:dateUtc="2025-03-11T05:50:00Z"/>
          <w:sz w:val="32"/>
          <w:szCs w:val="32"/>
        </w:rPr>
      </w:pPr>
    </w:p>
    <w:p w14:paraId="1486ECD3" w14:textId="77777777" w:rsidR="00DC6810" w:rsidDel="00DC6810" w:rsidRDefault="00DC6810" w:rsidP="00926E31">
      <w:pPr>
        <w:rPr>
          <w:del w:id="17" w:author="Crysta Joy Herda" w:date="2025-03-11T13:50:00Z" w16du:dateUtc="2025-03-11T05:50:00Z"/>
          <w:sz w:val="32"/>
          <w:szCs w:val="32"/>
        </w:rPr>
      </w:pPr>
    </w:p>
    <w:p w14:paraId="5B916486" w14:textId="77777777" w:rsidR="00DC6810" w:rsidDel="00DC6810" w:rsidRDefault="00DC6810" w:rsidP="00926E31">
      <w:pPr>
        <w:rPr>
          <w:del w:id="18" w:author="Crysta Joy Herda" w:date="2025-03-11T13:50:00Z" w16du:dateUtc="2025-03-11T05:50:00Z"/>
          <w:sz w:val="32"/>
          <w:szCs w:val="32"/>
        </w:rPr>
      </w:pPr>
    </w:p>
    <w:p w14:paraId="3177F937" w14:textId="77777777" w:rsidR="00DC6810" w:rsidDel="00DC6810" w:rsidRDefault="00DC6810" w:rsidP="00926E31">
      <w:pPr>
        <w:rPr>
          <w:del w:id="19" w:author="Crysta Joy Herda" w:date="2025-03-11T13:50:00Z" w16du:dateUtc="2025-03-11T05:50:00Z"/>
          <w:sz w:val="32"/>
          <w:szCs w:val="32"/>
        </w:rPr>
      </w:pPr>
    </w:p>
    <w:p w14:paraId="4081516A" w14:textId="77777777" w:rsidR="00DC6810" w:rsidDel="00DC6810" w:rsidRDefault="00DC6810" w:rsidP="00926E31">
      <w:pPr>
        <w:rPr>
          <w:del w:id="20" w:author="Crysta Joy Herda" w:date="2025-03-11T13:50:00Z" w16du:dateUtc="2025-03-11T05:50:00Z"/>
          <w:sz w:val="32"/>
          <w:szCs w:val="32"/>
        </w:rPr>
      </w:pPr>
    </w:p>
    <w:p w14:paraId="4640C792" w14:textId="77777777" w:rsidR="00DC6810" w:rsidDel="00DC6810" w:rsidRDefault="00DC6810" w:rsidP="00926E31">
      <w:pPr>
        <w:rPr>
          <w:del w:id="21" w:author="Crysta Joy Herda" w:date="2025-03-11T13:50:00Z" w16du:dateUtc="2025-03-11T05:50:00Z"/>
          <w:sz w:val="32"/>
          <w:szCs w:val="32"/>
        </w:rPr>
      </w:pPr>
    </w:p>
    <w:p w14:paraId="15ECBADC" w14:textId="77777777" w:rsidR="00DC6810" w:rsidDel="00DC6810" w:rsidRDefault="00DC6810" w:rsidP="00926E31">
      <w:pPr>
        <w:rPr>
          <w:del w:id="22" w:author="Crysta Joy Herda" w:date="2025-03-11T13:50:00Z" w16du:dateUtc="2025-03-11T05:50:00Z"/>
          <w:sz w:val="32"/>
          <w:szCs w:val="32"/>
        </w:rPr>
      </w:pPr>
    </w:p>
    <w:p w14:paraId="02FD9279" w14:textId="77777777" w:rsidR="00DC6810" w:rsidDel="00DC6810" w:rsidRDefault="00DC6810" w:rsidP="00926E31">
      <w:pPr>
        <w:rPr>
          <w:del w:id="23" w:author="Crysta Joy Herda" w:date="2025-03-11T13:50:00Z" w16du:dateUtc="2025-03-11T05:50:00Z"/>
          <w:sz w:val="32"/>
          <w:szCs w:val="32"/>
        </w:rPr>
      </w:pPr>
    </w:p>
    <w:p w14:paraId="3359B31A" w14:textId="2B904834" w:rsidR="00DC6810" w:rsidRDefault="00DC6810" w:rsidP="00926E31">
      <w:pPr>
        <w:rPr>
          <w:sz w:val="32"/>
          <w:szCs w:val="32"/>
        </w:rPr>
      </w:pPr>
      <w:r>
        <w:rPr>
          <w:sz w:val="32"/>
          <w:szCs w:val="32"/>
        </w:rPr>
        <w:lastRenderedPageBreak/>
        <w:t>View E</w:t>
      </w:r>
      <w:ins w:id="24" w:author="Crysta Joy Herda" w:date="2025-03-11T13:51:00Z" w16du:dateUtc="2025-03-11T05:51:00Z">
        <w:r>
          <w:rPr>
            <w:sz w:val="32"/>
            <w:szCs w:val="32"/>
          </w:rPr>
          <w:t>mployees</w:t>
        </w:r>
        <w:r w:rsidRPr="00DC6810">
          <w:rPr>
            <w:sz w:val="32"/>
            <w:szCs w:val="32"/>
          </w:rPr>
          <w:t xml:space="preserve"> </w:t>
        </w:r>
      </w:ins>
      <w:del w:id="25" w:author="Crysta Joy Herda" w:date="2025-03-11T13:51:00Z" w16du:dateUtc="2025-03-11T05:51:00Z">
        <w:r w:rsidDel="00DC6810">
          <w:rPr>
            <w:sz w:val="32"/>
            <w:szCs w:val="32"/>
          </w:rPr>
          <w:delText>mployees</w:delText>
        </w:r>
      </w:del>
    </w:p>
    <w:p w14:paraId="004DD817" w14:textId="31406FDF" w:rsidR="00DC6810" w:rsidDel="00DC6810" w:rsidRDefault="00DC6810" w:rsidP="00926E31">
      <w:pPr>
        <w:rPr>
          <w:del w:id="26" w:author="Crysta Joy Herda" w:date="2025-03-11T13:49:00Z" w16du:dateUtc="2025-03-11T05:49:00Z"/>
          <w:sz w:val="32"/>
          <w:szCs w:val="32"/>
        </w:rPr>
      </w:pPr>
      <w:del w:id="27" w:author="Crysta Joy Herda" w:date="2025-03-11T13:50:00Z" w16du:dateUtc="2025-03-11T05:50:00Z">
        <w:r w:rsidRPr="00DC6810" w:rsidDel="00DC6810">
          <w:rPr>
            <w:sz w:val="32"/>
            <w:szCs w:val="32"/>
          </w:rPr>
          <w:drawing>
            <wp:inline distT="0" distB="0" distL="0" distR="0" wp14:anchorId="1E381DC6" wp14:editId="10A7662A">
              <wp:extent cx="5943600" cy="3496310"/>
              <wp:effectExtent l="0" t="0" r="0" b="8890"/>
              <wp:docPr id="136304851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63048513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4963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0629677C" w14:textId="77777777" w:rsidR="00DC6810" w:rsidDel="00DC6810" w:rsidRDefault="00DC6810" w:rsidP="00926E31">
      <w:pPr>
        <w:rPr>
          <w:del w:id="28" w:author="Crysta Joy Herda" w:date="2025-03-11T13:49:00Z" w16du:dateUtc="2025-03-11T05:49:00Z"/>
          <w:sz w:val="32"/>
          <w:szCs w:val="32"/>
        </w:rPr>
      </w:pPr>
    </w:p>
    <w:p w14:paraId="78BC199E" w14:textId="175687A4" w:rsidR="00DC6810" w:rsidRDefault="00DC6810" w:rsidP="00926E31">
      <w:pPr>
        <w:rPr>
          <w:ins w:id="29" w:author="Crysta Joy Herda" w:date="2025-03-11T13:50:00Z" w16du:dateUtc="2025-03-11T05:50:00Z"/>
          <w:sz w:val="32"/>
          <w:szCs w:val="32"/>
        </w:rPr>
      </w:pPr>
      <w:r>
        <w:rPr>
          <w:sz w:val="32"/>
          <w:szCs w:val="32"/>
        </w:rPr>
        <w:t>Edit</w:t>
      </w:r>
      <w:ins w:id="30" w:author="Crysta Joy Herda" w:date="2025-03-11T13:48:00Z" w16du:dateUtc="2025-03-11T05:48:00Z">
        <w:r>
          <w:rPr>
            <w:sz w:val="32"/>
            <w:szCs w:val="32"/>
          </w:rPr>
          <w:t xml:space="preserve"> Employee</w:t>
        </w:r>
      </w:ins>
      <w:del w:id="31" w:author="Crysta Joy Herda" w:date="2025-03-11T13:48:00Z" w16du:dateUtc="2025-03-11T05:48:00Z">
        <w:r w:rsidDel="00DC6810">
          <w:rPr>
            <w:sz w:val="32"/>
            <w:szCs w:val="32"/>
          </w:rPr>
          <w:delText xml:space="preserve"> </w:delText>
        </w:r>
      </w:del>
      <w:ins w:id="32" w:author="Crysta Joy Herda" w:date="2025-03-11T13:49:00Z" w16du:dateUtc="2025-03-11T05:49:00Z">
        <w:r w:rsidRPr="00DC6810">
          <w:rPr>
            <w:sz w:val="32"/>
            <w:szCs w:val="32"/>
          </w:rPr>
          <w:drawing>
            <wp:inline distT="0" distB="0" distL="0" distR="0" wp14:anchorId="6FC5C8CD" wp14:editId="11B55823">
              <wp:extent cx="5401429" cy="4239217"/>
              <wp:effectExtent l="0" t="0" r="8890" b="9525"/>
              <wp:docPr id="209393434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93934346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1429" cy="423921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DA31D1" w14:textId="77777777" w:rsidR="00DC6810" w:rsidRDefault="00DC6810" w:rsidP="00926E31">
      <w:pPr>
        <w:rPr>
          <w:ins w:id="33" w:author="Crysta Joy Herda" w:date="2025-03-11T13:50:00Z" w16du:dateUtc="2025-03-11T05:50:00Z"/>
          <w:sz w:val="32"/>
          <w:szCs w:val="32"/>
        </w:rPr>
      </w:pPr>
    </w:p>
    <w:p w14:paraId="05EC6F1A" w14:textId="25CEEB85" w:rsidR="00DC6810" w:rsidRDefault="00DC6810" w:rsidP="00926E31">
      <w:pPr>
        <w:rPr>
          <w:ins w:id="34" w:author="Crysta Joy Herda" w:date="2025-03-11T13:51:00Z" w16du:dateUtc="2025-03-11T05:51:00Z"/>
          <w:sz w:val="32"/>
          <w:szCs w:val="32"/>
        </w:rPr>
      </w:pPr>
      <w:ins w:id="35" w:author="Crysta Joy Herda" w:date="2025-03-11T13:51:00Z" w16du:dateUtc="2025-03-11T05:51:00Z">
        <w:r>
          <w:rPr>
            <w:sz w:val="32"/>
            <w:szCs w:val="32"/>
          </w:rPr>
          <w:t>Remove Employee</w:t>
        </w:r>
      </w:ins>
    </w:p>
    <w:p w14:paraId="2EDD498D" w14:textId="09B634A5" w:rsidR="00DC6810" w:rsidRDefault="00DC6810" w:rsidP="00926E31">
      <w:pPr>
        <w:rPr>
          <w:ins w:id="36" w:author="Crysta Joy Herda" w:date="2025-03-11T13:52:00Z" w16du:dateUtc="2025-03-11T05:52:00Z"/>
          <w:sz w:val="32"/>
          <w:szCs w:val="32"/>
        </w:rPr>
      </w:pPr>
      <w:ins w:id="37" w:author="Crysta Joy Herda" w:date="2025-03-11T13:52:00Z" w16du:dateUtc="2025-03-11T05:52:00Z">
        <w:r w:rsidRPr="00DC6810">
          <w:rPr>
            <w:sz w:val="32"/>
            <w:szCs w:val="32"/>
          </w:rPr>
          <w:drawing>
            <wp:inline distT="0" distB="0" distL="0" distR="0" wp14:anchorId="2E0E66B3" wp14:editId="621E6F90">
              <wp:extent cx="5002839" cy="2786170"/>
              <wp:effectExtent l="0" t="0" r="7620" b="0"/>
              <wp:docPr id="20542733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5427335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09985" cy="27901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55D2D6F" w14:textId="2CCF6A4F" w:rsidR="00DC6810" w:rsidRDefault="00250AEC" w:rsidP="00926E31">
      <w:pPr>
        <w:rPr>
          <w:ins w:id="38" w:author="Crysta Joy Herda" w:date="2025-03-11T13:55:00Z" w16du:dateUtc="2025-03-11T05:55:00Z"/>
          <w:sz w:val="32"/>
          <w:szCs w:val="32"/>
        </w:rPr>
      </w:pPr>
      <w:proofErr w:type="spellStart"/>
      <w:ins w:id="39" w:author="Crysta Joy Herda" w:date="2025-03-11T13:55:00Z" w16du:dateUtc="2025-03-11T05:55:00Z">
        <w:r>
          <w:rPr>
            <w:sz w:val="32"/>
            <w:szCs w:val="32"/>
          </w:rPr>
          <w:t>DataBase</w:t>
        </w:r>
        <w:proofErr w:type="spellEnd"/>
        <w:r>
          <w:rPr>
            <w:sz w:val="32"/>
            <w:szCs w:val="32"/>
          </w:rPr>
          <w:t xml:space="preserve"> Schema Diagram</w:t>
        </w:r>
      </w:ins>
    </w:p>
    <w:p w14:paraId="24CF8639" w14:textId="57A50EA6" w:rsidR="00250AEC" w:rsidRDefault="00250AEC" w:rsidP="00926E31">
      <w:pPr>
        <w:rPr>
          <w:ins w:id="40" w:author="Crysta Joy Herda" w:date="2025-03-11T13:55:00Z" w16du:dateUtc="2025-03-11T05:55:00Z"/>
          <w:sz w:val="32"/>
          <w:szCs w:val="32"/>
        </w:rPr>
      </w:pPr>
      <w:ins w:id="41" w:author="Crysta Joy Herda" w:date="2025-03-11T13:55:00Z" w16du:dateUtc="2025-03-11T05:55:00Z">
        <w:r w:rsidRPr="00250AEC">
          <w:rPr>
            <w:sz w:val="32"/>
            <w:szCs w:val="32"/>
          </w:rPr>
          <w:drawing>
            <wp:inline distT="0" distB="0" distL="0" distR="0" wp14:anchorId="722FE3FF" wp14:editId="03CE256A">
              <wp:extent cx="5943600" cy="5230495"/>
              <wp:effectExtent l="0" t="0" r="0" b="8255"/>
              <wp:docPr id="204781816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47818162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52304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738B40E" w14:textId="77777777" w:rsidR="00250AEC" w:rsidRDefault="00250AEC" w:rsidP="00926E31">
      <w:pPr>
        <w:rPr>
          <w:ins w:id="42" w:author="Crysta Joy Herda" w:date="2025-03-11T13:55:00Z" w16du:dateUtc="2025-03-11T05:55:00Z"/>
          <w:sz w:val="32"/>
          <w:szCs w:val="32"/>
        </w:rPr>
      </w:pPr>
    </w:p>
    <w:p w14:paraId="076066FF" w14:textId="77777777" w:rsidR="00250AEC" w:rsidRDefault="00250AEC" w:rsidP="00926E31">
      <w:pPr>
        <w:rPr>
          <w:ins w:id="43" w:author="Crysta Joy Herda" w:date="2025-03-11T13:55:00Z" w16du:dateUtc="2025-03-11T05:55:00Z"/>
          <w:sz w:val="32"/>
          <w:szCs w:val="32"/>
        </w:rPr>
      </w:pPr>
    </w:p>
    <w:p w14:paraId="50D7A00C" w14:textId="77777777" w:rsidR="00250AEC" w:rsidRDefault="00250AEC" w:rsidP="00926E31">
      <w:pPr>
        <w:rPr>
          <w:ins w:id="44" w:author="Crysta Joy Herda" w:date="2025-03-11T13:55:00Z" w16du:dateUtc="2025-03-11T05:55:00Z"/>
          <w:sz w:val="32"/>
          <w:szCs w:val="32"/>
        </w:rPr>
      </w:pPr>
    </w:p>
    <w:p w14:paraId="79163C53" w14:textId="77777777" w:rsidR="00250AEC" w:rsidRDefault="00250AEC" w:rsidP="00926E31">
      <w:pPr>
        <w:rPr>
          <w:ins w:id="45" w:author="Crysta Joy Herda" w:date="2025-03-11T13:55:00Z" w16du:dateUtc="2025-03-11T05:55:00Z"/>
          <w:sz w:val="32"/>
          <w:szCs w:val="32"/>
        </w:rPr>
      </w:pPr>
    </w:p>
    <w:p w14:paraId="1EE0EFE2" w14:textId="77777777" w:rsidR="00250AEC" w:rsidRDefault="00250AEC" w:rsidP="00926E31">
      <w:pPr>
        <w:rPr>
          <w:ins w:id="46" w:author="Crysta Joy Herda" w:date="2025-03-11T13:55:00Z" w16du:dateUtc="2025-03-11T05:55:00Z"/>
          <w:sz w:val="32"/>
          <w:szCs w:val="32"/>
        </w:rPr>
      </w:pPr>
    </w:p>
    <w:p w14:paraId="42DC870C" w14:textId="77777777" w:rsidR="00250AEC" w:rsidRDefault="00250AEC" w:rsidP="00926E31">
      <w:pPr>
        <w:rPr>
          <w:ins w:id="47" w:author="Crysta Joy Herda" w:date="2025-03-11T13:55:00Z" w16du:dateUtc="2025-03-11T05:55:00Z"/>
          <w:sz w:val="32"/>
          <w:szCs w:val="32"/>
        </w:rPr>
      </w:pPr>
    </w:p>
    <w:p w14:paraId="313F611E" w14:textId="77777777" w:rsidR="00250AEC" w:rsidRDefault="00250AEC" w:rsidP="00926E31">
      <w:pPr>
        <w:rPr>
          <w:ins w:id="48" w:author="Crysta Joy Herda" w:date="2025-03-11T13:55:00Z" w16du:dateUtc="2025-03-11T05:55:00Z"/>
          <w:sz w:val="32"/>
          <w:szCs w:val="32"/>
        </w:rPr>
      </w:pPr>
    </w:p>
    <w:p w14:paraId="70E7A224" w14:textId="42BD33A2" w:rsidR="00250AEC" w:rsidRDefault="00250AEC" w:rsidP="00926E31">
      <w:pPr>
        <w:rPr>
          <w:ins w:id="49" w:author="Crysta Joy Herda" w:date="2025-03-11T13:56:00Z" w16du:dateUtc="2025-03-11T05:56:00Z"/>
          <w:b/>
          <w:bCs/>
          <w:sz w:val="40"/>
          <w:szCs w:val="40"/>
        </w:rPr>
      </w:pPr>
      <w:ins w:id="50" w:author="Crysta Joy Herda" w:date="2025-03-11T13:55:00Z" w16du:dateUtc="2025-03-11T05:55:00Z">
        <w:r w:rsidRPr="00250AEC">
          <w:rPr>
            <w:b/>
            <w:bCs/>
            <w:sz w:val="40"/>
            <w:szCs w:val="40"/>
            <w:rPrChange w:id="51" w:author="Crysta Joy Herda" w:date="2025-03-11T13:55:00Z" w16du:dateUtc="2025-03-11T05:55:00Z">
              <w:rPr>
                <w:sz w:val="32"/>
                <w:szCs w:val="32"/>
              </w:rPr>
            </w:rPrChange>
          </w:rPr>
          <w:t>Code Snippet</w:t>
        </w:r>
      </w:ins>
    </w:p>
    <w:p w14:paraId="1CB1175E" w14:textId="1DEE86E1" w:rsidR="00250AEC" w:rsidRDefault="00250AEC" w:rsidP="00926E31">
      <w:pPr>
        <w:rPr>
          <w:ins w:id="52" w:author="Crysta Joy Herda" w:date="2025-03-11T13:58:00Z" w16du:dateUtc="2025-03-11T05:58:00Z"/>
          <w:sz w:val="40"/>
          <w:szCs w:val="40"/>
        </w:rPr>
      </w:pPr>
      <w:ins w:id="53" w:author="Crysta Joy Herda" w:date="2025-03-11T13:58:00Z" w16du:dateUtc="2025-03-11T05:58:00Z">
        <w:r>
          <w:rPr>
            <w:sz w:val="40"/>
            <w:szCs w:val="40"/>
          </w:rPr>
          <w:t>Add Employee</w:t>
        </w:r>
      </w:ins>
    </w:p>
    <w:p w14:paraId="2FCBDA41" w14:textId="137D2F95" w:rsidR="00250AEC" w:rsidRDefault="00250AEC" w:rsidP="00926E31">
      <w:pPr>
        <w:rPr>
          <w:ins w:id="54" w:author="Crysta Joy Herda" w:date="2025-03-11T13:58:00Z" w16du:dateUtc="2025-03-11T05:58:00Z"/>
          <w:sz w:val="40"/>
          <w:szCs w:val="40"/>
        </w:rPr>
      </w:pPr>
      <w:ins w:id="55" w:author="Crysta Joy Herda" w:date="2025-03-11T13:58:00Z" w16du:dateUtc="2025-03-11T05:58:00Z">
        <w:r w:rsidRPr="00250AEC">
          <w:rPr>
            <w:sz w:val="40"/>
            <w:szCs w:val="40"/>
          </w:rPr>
          <w:drawing>
            <wp:inline distT="0" distB="0" distL="0" distR="0" wp14:anchorId="44972279" wp14:editId="53A1AF75">
              <wp:extent cx="5943600" cy="2166620"/>
              <wp:effectExtent l="0" t="0" r="0" b="5080"/>
              <wp:docPr id="130500635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5006356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1666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8A378DC" w14:textId="564184AE" w:rsidR="00250AEC" w:rsidRDefault="00250AEC" w:rsidP="00926E31">
      <w:pPr>
        <w:rPr>
          <w:ins w:id="56" w:author="Crysta Joy Herda" w:date="2025-03-11T13:58:00Z" w16du:dateUtc="2025-03-11T05:58:00Z"/>
          <w:sz w:val="40"/>
          <w:szCs w:val="40"/>
        </w:rPr>
      </w:pPr>
      <w:ins w:id="57" w:author="Crysta Joy Herda" w:date="2025-03-11T13:58:00Z" w16du:dateUtc="2025-03-11T05:58:00Z">
        <w:r>
          <w:rPr>
            <w:sz w:val="40"/>
            <w:szCs w:val="40"/>
          </w:rPr>
          <w:t>View Employee</w:t>
        </w:r>
      </w:ins>
    </w:p>
    <w:p w14:paraId="1DB10152" w14:textId="3BBDDE5E" w:rsidR="00250AEC" w:rsidRDefault="00250AEC" w:rsidP="00926E31">
      <w:pPr>
        <w:rPr>
          <w:ins w:id="58" w:author="Crysta Joy Herda" w:date="2025-03-11T13:59:00Z" w16du:dateUtc="2025-03-11T05:59:00Z"/>
          <w:sz w:val="40"/>
          <w:szCs w:val="40"/>
        </w:rPr>
      </w:pPr>
      <w:ins w:id="59" w:author="Crysta Joy Herda" w:date="2025-03-11T13:59:00Z" w16du:dateUtc="2025-03-11T05:59:00Z">
        <w:r w:rsidRPr="00250AEC">
          <w:rPr>
            <w:sz w:val="40"/>
            <w:szCs w:val="40"/>
          </w:rPr>
          <w:drawing>
            <wp:inline distT="0" distB="0" distL="0" distR="0" wp14:anchorId="7E088739" wp14:editId="55056FEF">
              <wp:extent cx="5943600" cy="3155950"/>
              <wp:effectExtent l="0" t="0" r="0" b="6350"/>
              <wp:docPr id="201323966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13239665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55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57DE69D" w14:textId="77777777" w:rsidR="00250AEC" w:rsidRDefault="00250AEC" w:rsidP="00926E31">
      <w:pPr>
        <w:rPr>
          <w:ins w:id="60" w:author="Crysta Joy Herda" w:date="2025-03-11T13:59:00Z" w16du:dateUtc="2025-03-11T05:59:00Z"/>
          <w:sz w:val="40"/>
          <w:szCs w:val="40"/>
        </w:rPr>
      </w:pPr>
    </w:p>
    <w:p w14:paraId="2A999ECA" w14:textId="77777777" w:rsidR="00250AEC" w:rsidRDefault="00250AEC" w:rsidP="00926E31">
      <w:pPr>
        <w:rPr>
          <w:ins w:id="61" w:author="Crysta Joy Herda" w:date="2025-03-11T13:59:00Z" w16du:dateUtc="2025-03-11T05:59:00Z"/>
          <w:sz w:val="40"/>
          <w:szCs w:val="40"/>
        </w:rPr>
      </w:pPr>
    </w:p>
    <w:p w14:paraId="3D5BE979" w14:textId="77777777" w:rsidR="00250AEC" w:rsidRDefault="00250AEC" w:rsidP="00926E31">
      <w:pPr>
        <w:rPr>
          <w:ins w:id="62" w:author="Crysta Joy Herda" w:date="2025-03-11T13:59:00Z" w16du:dateUtc="2025-03-11T05:59:00Z"/>
          <w:sz w:val="40"/>
          <w:szCs w:val="40"/>
        </w:rPr>
      </w:pPr>
    </w:p>
    <w:p w14:paraId="14DD1BF7" w14:textId="57CED7E9" w:rsidR="00250AEC" w:rsidRDefault="00250AEC" w:rsidP="00926E31">
      <w:pPr>
        <w:rPr>
          <w:ins w:id="63" w:author="Crysta Joy Herda" w:date="2025-03-11T13:59:00Z" w16du:dateUtc="2025-03-11T05:59:00Z"/>
          <w:sz w:val="40"/>
          <w:szCs w:val="40"/>
        </w:rPr>
      </w:pPr>
      <w:ins w:id="64" w:author="Crysta Joy Herda" w:date="2025-03-11T13:59:00Z" w16du:dateUtc="2025-03-11T05:59:00Z">
        <w:r>
          <w:rPr>
            <w:sz w:val="40"/>
            <w:szCs w:val="40"/>
          </w:rPr>
          <w:t>Edit Employee</w:t>
        </w:r>
      </w:ins>
    </w:p>
    <w:p w14:paraId="25F2850E" w14:textId="25C178B5" w:rsidR="00250AEC" w:rsidRDefault="00250AEC" w:rsidP="00926E31">
      <w:pPr>
        <w:rPr>
          <w:ins w:id="65" w:author="Crysta Joy Herda" w:date="2025-03-11T13:59:00Z" w16du:dateUtc="2025-03-11T05:59:00Z"/>
          <w:sz w:val="40"/>
          <w:szCs w:val="40"/>
        </w:rPr>
      </w:pPr>
      <w:ins w:id="66" w:author="Crysta Joy Herda" w:date="2025-03-11T13:59:00Z" w16du:dateUtc="2025-03-11T05:59:00Z">
        <w:r w:rsidRPr="00250AEC">
          <w:rPr>
            <w:sz w:val="40"/>
            <w:szCs w:val="40"/>
          </w:rPr>
          <w:drawing>
            <wp:inline distT="0" distB="0" distL="0" distR="0" wp14:anchorId="0A4091BF" wp14:editId="642AFB8A">
              <wp:extent cx="5943600" cy="2056130"/>
              <wp:effectExtent l="0" t="0" r="0" b="1270"/>
              <wp:docPr id="15781624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7816245" name=""/>
                      <pic:cNvPicPr/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0561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182D050" w14:textId="59BCFF24" w:rsidR="00250AEC" w:rsidRDefault="00250AEC" w:rsidP="00250AEC">
      <w:pPr>
        <w:rPr>
          <w:ins w:id="67" w:author="Crysta Joy Herda" w:date="2025-03-11T13:59:00Z" w16du:dateUtc="2025-03-11T05:59:00Z"/>
          <w:sz w:val="40"/>
          <w:szCs w:val="40"/>
        </w:rPr>
      </w:pPr>
      <w:ins w:id="68" w:author="Crysta Joy Herda" w:date="2025-03-11T13:59:00Z" w16du:dateUtc="2025-03-11T05:59:00Z">
        <w:r>
          <w:rPr>
            <w:sz w:val="40"/>
            <w:szCs w:val="40"/>
          </w:rPr>
          <w:t>Remove Employee</w:t>
        </w:r>
      </w:ins>
    </w:p>
    <w:p w14:paraId="05454352" w14:textId="7D73E7EC" w:rsidR="00250AEC" w:rsidRPr="00250AEC" w:rsidRDefault="00250AEC" w:rsidP="00250AEC">
      <w:pPr>
        <w:rPr>
          <w:sz w:val="40"/>
          <w:szCs w:val="40"/>
          <w:rPrChange w:id="69" w:author="Crysta Joy Herda" w:date="2025-03-11T13:56:00Z" w16du:dateUtc="2025-03-11T05:56:00Z">
            <w:rPr>
              <w:sz w:val="32"/>
              <w:szCs w:val="32"/>
            </w:rPr>
          </w:rPrChange>
        </w:rPr>
      </w:pPr>
      <w:ins w:id="70" w:author="Crysta Joy Herda" w:date="2025-03-11T14:00:00Z" w16du:dateUtc="2025-03-11T06:00:00Z">
        <w:r w:rsidRPr="00250AEC">
          <w:rPr>
            <w:sz w:val="40"/>
            <w:szCs w:val="40"/>
          </w:rPr>
          <w:drawing>
            <wp:inline distT="0" distB="0" distL="0" distR="0" wp14:anchorId="629542A4" wp14:editId="0B539E6C">
              <wp:extent cx="5943600" cy="2274570"/>
              <wp:effectExtent l="0" t="0" r="0" b="0"/>
              <wp:docPr id="173007417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730074177" name=""/>
                      <pic:cNvPicPr/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2745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250AEC" w:rsidRPr="00250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Crysta Joy Herda">
    <w15:presenceInfo w15:providerId="Windows Live" w15:userId="006fb0b414a1dd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31"/>
    <w:rsid w:val="00250AEC"/>
    <w:rsid w:val="00793A8F"/>
    <w:rsid w:val="007D358F"/>
    <w:rsid w:val="00926E31"/>
    <w:rsid w:val="00DC6810"/>
    <w:rsid w:val="00D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9F9B"/>
  <w15:chartTrackingRefBased/>
  <w15:docId w15:val="{0E5D73F4-058D-41D0-B926-7F18A981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DC6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microsoft.com/office/2011/relationships/people" Target="peop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 Joy Herda</dc:creator>
  <cp:keywords/>
  <dc:description/>
  <cp:lastModifiedBy>Crysta Joy Herda</cp:lastModifiedBy>
  <cp:revision>2</cp:revision>
  <dcterms:created xsi:type="dcterms:W3CDTF">2025-03-11T06:09:00Z</dcterms:created>
  <dcterms:modified xsi:type="dcterms:W3CDTF">2025-03-11T06:09:00Z</dcterms:modified>
</cp:coreProperties>
</file>